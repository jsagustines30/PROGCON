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16C" w:rsidRPr="002D588C" w:rsidRDefault="000F1860" w:rsidP="00420D7A">
      <w:pPr>
        <w:spacing w:line="240" w:lineRule="auto"/>
        <w:jc w:val="both"/>
        <w:rPr>
          <w:rFonts w:ascii="Arial" w:hAnsi="Arial" w:cs="Arial"/>
          <w:sz w:val="20"/>
        </w:rPr>
      </w:pPr>
      <w:r w:rsidRPr="002D588C">
        <w:rPr>
          <w:rFonts w:ascii="Arial" w:hAnsi="Arial" w:cs="Arial"/>
          <w:sz w:val="20"/>
        </w:rPr>
        <w:t>Agustines Jane Rikki S.</w:t>
      </w:r>
      <w:r w:rsidR="00420D7A" w:rsidRPr="002D588C">
        <w:rPr>
          <w:rFonts w:ascii="Arial" w:hAnsi="Arial" w:cs="Arial"/>
          <w:sz w:val="20"/>
        </w:rPr>
        <w:tab/>
      </w:r>
      <w:r w:rsidR="00420D7A" w:rsidRPr="002D588C">
        <w:rPr>
          <w:rFonts w:ascii="Arial" w:hAnsi="Arial" w:cs="Arial"/>
          <w:sz w:val="20"/>
        </w:rPr>
        <w:tab/>
      </w:r>
      <w:r w:rsidR="00420D7A" w:rsidRPr="002D588C">
        <w:rPr>
          <w:rFonts w:ascii="Arial" w:hAnsi="Arial" w:cs="Arial"/>
          <w:sz w:val="20"/>
        </w:rPr>
        <w:tab/>
      </w:r>
      <w:r w:rsidR="00420D7A" w:rsidRPr="002D588C">
        <w:rPr>
          <w:rFonts w:ascii="Arial" w:hAnsi="Arial" w:cs="Arial"/>
          <w:sz w:val="20"/>
        </w:rPr>
        <w:tab/>
      </w:r>
      <w:r w:rsidR="00420D7A" w:rsidRPr="002D588C">
        <w:rPr>
          <w:rFonts w:ascii="Arial" w:hAnsi="Arial" w:cs="Arial"/>
          <w:sz w:val="20"/>
        </w:rPr>
        <w:tab/>
      </w:r>
      <w:r w:rsidR="00420D7A" w:rsidRPr="002D588C">
        <w:rPr>
          <w:rFonts w:ascii="Arial" w:hAnsi="Arial" w:cs="Arial"/>
          <w:sz w:val="20"/>
        </w:rPr>
        <w:tab/>
      </w:r>
      <w:r w:rsidR="00420D7A" w:rsidRPr="002D588C">
        <w:rPr>
          <w:rFonts w:ascii="Arial" w:hAnsi="Arial" w:cs="Arial"/>
          <w:sz w:val="20"/>
        </w:rPr>
        <w:tab/>
      </w:r>
      <w:r w:rsidRPr="002D588C">
        <w:rPr>
          <w:rFonts w:ascii="Arial" w:hAnsi="Arial" w:cs="Arial"/>
          <w:sz w:val="20"/>
        </w:rPr>
        <w:t xml:space="preserve">October </w:t>
      </w:r>
      <w:r w:rsidR="00F15D93" w:rsidRPr="002D588C">
        <w:rPr>
          <w:rFonts w:ascii="Arial" w:hAnsi="Arial" w:cs="Arial"/>
          <w:sz w:val="20"/>
        </w:rPr>
        <w:t>22</w:t>
      </w:r>
      <w:r w:rsidRPr="002D588C">
        <w:rPr>
          <w:rFonts w:ascii="Arial" w:hAnsi="Arial" w:cs="Arial"/>
          <w:sz w:val="20"/>
        </w:rPr>
        <w:t xml:space="preserve"> 2019</w:t>
      </w:r>
    </w:p>
    <w:p w:rsidR="000F1860" w:rsidRPr="002D588C" w:rsidRDefault="000F1860" w:rsidP="00420D7A">
      <w:pPr>
        <w:spacing w:line="240" w:lineRule="auto"/>
        <w:jc w:val="both"/>
        <w:rPr>
          <w:rFonts w:ascii="Arial" w:hAnsi="Arial" w:cs="Arial"/>
          <w:sz w:val="20"/>
        </w:rPr>
      </w:pPr>
      <w:r w:rsidRPr="002D588C">
        <w:rPr>
          <w:rFonts w:ascii="Arial" w:hAnsi="Arial" w:cs="Arial"/>
          <w:sz w:val="20"/>
        </w:rPr>
        <w:t>BSTM 191-HRO</w:t>
      </w:r>
      <w:r w:rsidR="00F15D93" w:rsidRPr="002D588C">
        <w:rPr>
          <w:rFonts w:ascii="Arial" w:hAnsi="Arial" w:cs="Arial"/>
          <w:sz w:val="20"/>
        </w:rPr>
        <w:t xml:space="preserve"> </w:t>
      </w:r>
      <w:r w:rsidRPr="002D588C">
        <w:rPr>
          <w:rFonts w:ascii="Arial" w:hAnsi="Arial" w:cs="Arial"/>
          <w:sz w:val="20"/>
        </w:rPr>
        <w:t>191</w:t>
      </w:r>
      <w:r w:rsidRPr="002D588C">
        <w:rPr>
          <w:rFonts w:ascii="Arial" w:hAnsi="Arial" w:cs="Arial"/>
          <w:sz w:val="20"/>
        </w:rPr>
        <w:tab/>
      </w:r>
      <w:r w:rsidRPr="002D588C">
        <w:rPr>
          <w:rFonts w:ascii="Arial" w:hAnsi="Arial" w:cs="Arial"/>
          <w:sz w:val="20"/>
        </w:rPr>
        <w:tab/>
      </w:r>
      <w:r w:rsidRPr="002D588C">
        <w:rPr>
          <w:rFonts w:ascii="Arial" w:hAnsi="Arial" w:cs="Arial"/>
          <w:sz w:val="20"/>
        </w:rPr>
        <w:tab/>
      </w:r>
      <w:r w:rsidRPr="002D588C">
        <w:rPr>
          <w:rFonts w:ascii="Arial" w:hAnsi="Arial" w:cs="Arial"/>
          <w:sz w:val="20"/>
        </w:rPr>
        <w:tab/>
      </w:r>
      <w:r w:rsidRPr="002D588C">
        <w:rPr>
          <w:rFonts w:ascii="Arial" w:hAnsi="Arial" w:cs="Arial"/>
          <w:sz w:val="20"/>
        </w:rPr>
        <w:tab/>
      </w:r>
      <w:r w:rsidRPr="002D588C">
        <w:rPr>
          <w:rFonts w:ascii="Arial" w:hAnsi="Arial" w:cs="Arial"/>
          <w:sz w:val="20"/>
        </w:rPr>
        <w:tab/>
      </w:r>
      <w:r w:rsidRPr="002D588C">
        <w:rPr>
          <w:rFonts w:ascii="Arial" w:hAnsi="Arial" w:cs="Arial"/>
          <w:sz w:val="20"/>
        </w:rPr>
        <w:tab/>
      </w:r>
      <w:r w:rsidRPr="002D588C">
        <w:rPr>
          <w:rFonts w:ascii="Arial" w:hAnsi="Arial" w:cs="Arial"/>
          <w:sz w:val="20"/>
        </w:rPr>
        <w:tab/>
        <w:t>PROGCRON</w:t>
      </w:r>
    </w:p>
    <w:p w:rsidR="000F1860" w:rsidRPr="002D588C" w:rsidRDefault="00420D7A" w:rsidP="00420D7A">
      <w:pPr>
        <w:tabs>
          <w:tab w:val="left" w:pos="6030"/>
        </w:tabs>
        <w:spacing w:line="240" w:lineRule="auto"/>
        <w:rPr>
          <w:rFonts w:ascii="Arial" w:hAnsi="Arial" w:cs="Arial"/>
          <w:sz w:val="20"/>
        </w:rPr>
      </w:pPr>
      <w:r w:rsidRPr="002D588C">
        <w:rPr>
          <w:rFonts w:ascii="Arial" w:hAnsi="Arial" w:cs="Arial"/>
          <w:sz w:val="20"/>
        </w:rPr>
        <w:tab/>
      </w:r>
    </w:p>
    <w:p w:rsidR="000F1860" w:rsidRPr="002D588C" w:rsidRDefault="000F1860" w:rsidP="00420D7A">
      <w:pPr>
        <w:spacing w:line="240" w:lineRule="auto"/>
        <w:jc w:val="center"/>
        <w:rPr>
          <w:rFonts w:ascii="Arial" w:hAnsi="Arial" w:cs="Arial"/>
          <w:b/>
          <w:sz w:val="20"/>
        </w:rPr>
      </w:pPr>
      <w:r w:rsidRPr="002D588C">
        <w:rPr>
          <w:rFonts w:ascii="Arial" w:hAnsi="Arial" w:cs="Arial"/>
          <w:b/>
          <w:sz w:val="20"/>
        </w:rPr>
        <w:t>R</w:t>
      </w:r>
      <w:r w:rsidR="00F15D93" w:rsidRPr="002D588C">
        <w:rPr>
          <w:rFonts w:ascii="Arial" w:hAnsi="Arial" w:cs="Arial"/>
          <w:b/>
          <w:sz w:val="20"/>
        </w:rPr>
        <w:t>2</w:t>
      </w:r>
      <w:r w:rsidRPr="002D588C">
        <w:rPr>
          <w:rFonts w:ascii="Arial" w:hAnsi="Arial" w:cs="Arial"/>
          <w:b/>
          <w:sz w:val="20"/>
        </w:rPr>
        <w:t xml:space="preserve">: </w:t>
      </w:r>
      <w:r w:rsidR="00F15D93" w:rsidRPr="002D588C">
        <w:rPr>
          <w:rFonts w:ascii="Arial" w:hAnsi="Arial" w:cs="Arial"/>
          <w:b/>
          <w:sz w:val="20"/>
        </w:rPr>
        <w:t>Introduction to Flowcharts</w:t>
      </w:r>
    </w:p>
    <w:p w:rsidR="00420D7A" w:rsidRPr="002D588C" w:rsidRDefault="00420D7A" w:rsidP="00420D7A">
      <w:pPr>
        <w:spacing w:line="240" w:lineRule="auto"/>
        <w:jc w:val="center"/>
        <w:rPr>
          <w:rFonts w:ascii="Arial" w:hAnsi="Arial" w:cs="Arial"/>
          <w:b/>
          <w:sz w:val="20"/>
        </w:rPr>
      </w:pPr>
    </w:p>
    <w:p w:rsidR="000F1860" w:rsidRPr="002D588C" w:rsidRDefault="000F1860" w:rsidP="00420D7A">
      <w:pPr>
        <w:spacing w:line="240" w:lineRule="auto"/>
        <w:jc w:val="center"/>
        <w:rPr>
          <w:rFonts w:ascii="Arial" w:hAnsi="Arial" w:cs="Arial"/>
          <w:sz w:val="18"/>
        </w:rPr>
      </w:pPr>
    </w:p>
    <w:p w:rsidR="00D276D2" w:rsidRDefault="00420D7A" w:rsidP="00420D7A">
      <w:pPr>
        <w:spacing w:line="240" w:lineRule="auto"/>
        <w:jc w:val="both"/>
        <w:rPr>
          <w:rFonts w:ascii="Arial" w:hAnsi="Arial" w:cs="Arial"/>
          <w:sz w:val="20"/>
          <w:szCs w:val="24"/>
        </w:rPr>
      </w:pPr>
      <w:r w:rsidRPr="002D588C">
        <w:rPr>
          <w:rFonts w:ascii="Arial" w:hAnsi="Arial" w:cs="Arial"/>
          <w:sz w:val="20"/>
          <w:szCs w:val="24"/>
        </w:rPr>
        <w:tab/>
      </w:r>
      <w:r w:rsidR="002D588C">
        <w:rPr>
          <w:rFonts w:ascii="Arial" w:hAnsi="Arial" w:cs="Arial"/>
          <w:sz w:val="20"/>
          <w:szCs w:val="24"/>
        </w:rPr>
        <w:t xml:space="preserve">Flowcharting is a pictorial presentation of a logical steps to solve a problem. It is like a pseudocode but in here you’re going to make a process o solve the problem. While doing the flowcharting I though </w:t>
      </w:r>
      <w:r w:rsidR="00D276D2">
        <w:rPr>
          <w:rFonts w:ascii="Arial" w:hAnsi="Arial" w:cs="Arial"/>
          <w:sz w:val="20"/>
          <w:szCs w:val="24"/>
        </w:rPr>
        <w:t>it would be going to be easy but while in putting the instructions you’re going to encounter many problems for the system to read it. In pseudocodes it is only the list down of instruction your going to input in the flowchart.</w:t>
      </w:r>
    </w:p>
    <w:p w:rsidR="00D276D2" w:rsidDel="00FE50A7" w:rsidRDefault="00D276D2" w:rsidP="00FE50A7">
      <w:pPr>
        <w:spacing w:line="240" w:lineRule="auto"/>
        <w:jc w:val="both"/>
        <w:rPr>
          <w:del w:id="0" w:author="student" w:date="2019-10-24T10:45:00Z"/>
        </w:rPr>
      </w:pPr>
      <w:r>
        <w:rPr>
          <w:rFonts w:ascii="Arial" w:hAnsi="Arial" w:cs="Arial"/>
          <w:sz w:val="20"/>
          <w:szCs w:val="24"/>
        </w:rPr>
        <w:t xml:space="preserve">Flowchart is also defined as a diagrammatic representation of an algorithm with a step by step approach to solve a task.  It is use in analyzing </w:t>
      </w:r>
      <w:r w:rsidR="00F708FE">
        <w:rPr>
          <w:rFonts w:ascii="Arial" w:hAnsi="Arial" w:cs="Arial"/>
          <w:sz w:val="20"/>
          <w:szCs w:val="24"/>
        </w:rPr>
        <w:t>designing documenting</w:t>
      </w:r>
      <w:r>
        <w:rPr>
          <w:rFonts w:ascii="Arial" w:hAnsi="Arial" w:cs="Arial"/>
          <w:sz w:val="20"/>
          <w:szCs w:val="24"/>
        </w:rPr>
        <w:t xml:space="preserve"> or managing a process or program in various </w:t>
      </w:r>
      <w:r w:rsidR="00F708FE">
        <w:rPr>
          <w:rFonts w:ascii="Arial" w:hAnsi="Arial" w:cs="Arial"/>
          <w:sz w:val="20"/>
          <w:szCs w:val="24"/>
        </w:rPr>
        <w:t>fields. While doing the flowcharts I learned that the shapes while constructing it has a corresponding meaning. The arrow is called a flowline it is to show the process order of presentation. The rectangle is the decision it show the conditional operation that determines which path the program to take. The Parallelogram is the input/output this indicates the process in inputting and outputting data. This is some of the things I learn while doing a flowchart. And lastly the circ</w:t>
      </w:r>
      <w:r w:rsidR="00156A39">
        <w:rPr>
          <w:rFonts w:ascii="Arial" w:hAnsi="Arial" w:cs="Arial"/>
          <w:sz w:val="20"/>
          <w:szCs w:val="24"/>
        </w:rPr>
        <w:t>le, it</w:t>
      </w:r>
      <w:r w:rsidR="00395DD4">
        <w:rPr>
          <w:rFonts w:ascii="Arial" w:hAnsi="Arial" w:cs="Arial"/>
          <w:sz w:val="20"/>
          <w:szCs w:val="24"/>
        </w:rPr>
        <w:t xml:space="preserve"> determines the </w:t>
      </w:r>
      <w:r w:rsidR="00156A39">
        <w:rPr>
          <w:rFonts w:ascii="Arial" w:hAnsi="Arial" w:cs="Arial"/>
          <w:sz w:val="20"/>
          <w:szCs w:val="24"/>
        </w:rPr>
        <w:t xml:space="preserve">start/ stop </w:t>
      </w:r>
      <w:r w:rsidR="00395DD4">
        <w:rPr>
          <w:rFonts w:ascii="Arial" w:hAnsi="Arial" w:cs="Arial"/>
          <w:sz w:val="20"/>
          <w:szCs w:val="24"/>
        </w:rPr>
        <w:t>of the flowchart.</w:t>
      </w:r>
      <w:ins w:id="1" w:author="student" w:date="2019-10-24T10:52:00Z">
        <w:r w:rsidR="00FE50A7">
          <w:rPr>
            <w:rFonts w:ascii="Arial" w:hAnsi="Arial" w:cs="Arial"/>
            <w:sz w:val="20"/>
            <w:szCs w:val="24"/>
          </w:rPr>
          <w:t xml:space="preserve"> </w:t>
        </w:r>
      </w:ins>
    </w:p>
    <w:p w:rsidR="00FE50A7" w:rsidDel="00FE50A7" w:rsidRDefault="00FE50A7" w:rsidP="00420D7A">
      <w:pPr>
        <w:spacing w:line="240" w:lineRule="auto"/>
        <w:jc w:val="both"/>
        <w:rPr>
          <w:del w:id="2" w:author="student" w:date="2019-10-24T10:52:00Z"/>
        </w:rPr>
      </w:pPr>
    </w:p>
    <w:p w:rsidR="00FE50A7" w:rsidRDefault="00FE50A7" w:rsidP="00420D7A">
      <w:pPr>
        <w:spacing w:line="240" w:lineRule="auto"/>
        <w:jc w:val="both"/>
        <w:rPr>
          <w:rFonts w:ascii="Arial" w:hAnsi="Arial" w:cs="Arial"/>
          <w:sz w:val="20"/>
          <w:szCs w:val="24"/>
        </w:rPr>
      </w:pPr>
      <w:r>
        <w:t>This helps me to determine and analyze the problem and solve it. Also this gives me the idea of how a program works.</w:t>
      </w:r>
      <w:ins w:id="3" w:author="student" w:date="2019-10-24T10:56:00Z">
        <w:r w:rsidR="00576666">
          <w:t xml:space="preserve"> This only shows that computers can obey natural language but also with a combination of </w:t>
        </w:r>
      </w:ins>
      <w:ins w:id="4" w:author="student" w:date="2019-10-24T10:57:00Z">
        <w:r w:rsidR="00576666">
          <w:t>programming language.</w:t>
        </w:r>
      </w:ins>
      <w:bookmarkStart w:id="5" w:name="_GoBack"/>
      <w:bookmarkEnd w:id="5"/>
      <w:del w:id="6" w:author="student" w:date="2019-10-24T10:55:00Z">
        <w:r w:rsidDel="00652C43">
          <w:delText xml:space="preserve">  </w:delText>
        </w:r>
      </w:del>
    </w:p>
    <w:p w:rsidR="00156A39" w:rsidRPr="002D588C" w:rsidRDefault="00156A39" w:rsidP="00FE50A7">
      <w:pPr>
        <w:spacing w:line="240" w:lineRule="auto"/>
        <w:jc w:val="both"/>
      </w:pPr>
    </w:p>
    <w:sectPr w:rsidR="00156A39" w:rsidRPr="002D588C" w:rsidSect="0020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60"/>
    <w:rsid w:val="000E3755"/>
    <w:rsid w:val="000F1860"/>
    <w:rsid w:val="00156A39"/>
    <w:rsid w:val="0020216C"/>
    <w:rsid w:val="00260C39"/>
    <w:rsid w:val="002B13D7"/>
    <w:rsid w:val="002D588C"/>
    <w:rsid w:val="00395DD4"/>
    <w:rsid w:val="00420D7A"/>
    <w:rsid w:val="00576666"/>
    <w:rsid w:val="00652C43"/>
    <w:rsid w:val="00A3488D"/>
    <w:rsid w:val="00D276D2"/>
    <w:rsid w:val="00F15D93"/>
    <w:rsid w:val="00F708FE"/>
    <w:rsid w:val="00FE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46FB"/>
  <w15:docId w15:val="{09293DD8-B8B9-47F9-AF59-D772A313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0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student</cp:lastModifiedBy>
  <cp:revision>5</cp:revision>
  <dcterms:created xsi:type="dcterms:W3CDTF">2019-10-22T00:10:00Z</dcterms:created>
  <dcterms:modified xsi:type="dcterms:W3CDTF">2019-10-24T02:57:00Z</dcterms:modified>
</cp:coreProperties>
</file>